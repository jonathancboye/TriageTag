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(10)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shall conform to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ISO/IEC 18000-63:2015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(tag communication with scanner)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Communication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RFID scanner shall read RFID tags with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separation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more than 20 meters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Performance Requirement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RFID tags shall transmit an identification signal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unique to the TriageTag system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 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TriageTag system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at least 1 mobile device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TriageTag system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at least 1 RFID scanner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system shall include at least 1 passive RFID tag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system shall include a single master database stored on a local server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local copy of 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master database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shall be loaded onto each TriageTag mobile device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Feature?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master database shall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synchronize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information with local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del w:author="Robert L" w:id="0" w:date="2016-02-26T21:49:54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via wired </w:delText>
        </w:r>
        <w:commentRangeStart w:id="1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USB</w:delText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 connection to mobile device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 or Hardware interface?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11"/>
      <w:commentRangeStart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mobile device shall run </w:t>
      </w:r>
      <w:commentRangeStart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application</w:t>
      </w:r>
      <w:commentRangeEnd w:id="13"/>
      <w:r w:rsidDel="00000000" w:rsidR="00000000" w:rsidRPr="00000000">
        <w:commentReference w:id="13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application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user authentication protocol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access local database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Security Requirement or User Interface?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 user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uthentication protocol to access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database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Security Requirement or User Interface?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commentRangeStart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mobile device shall operate using an </w:t>
      </w:r>
      <w:commentRangeStart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internal, rechargeable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energy storage device with a minimum capacity of 2500mAh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Performance Requirement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commentRangeStart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mobile device shall display a user interface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commentRangeStart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user interface shall allow the operator to access the local database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0" w:hanging="45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user interface shall allow the operator to initiate the synchronization process   between the local database and master database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0" w:hanging="45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commentRangeStart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mobile device shall be </w:t>
      </w:r>
      <w:commentRangeStart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electronically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commentRangeStart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compatible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with the RFID scanner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firstLine="180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Communication Interface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(5)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RFID tag will maintain full functionality in temperatures ranging from -20ºF to 180ºF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Constraint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RFID tag will have an Ingress Protection Rating (IP) of 55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Constraint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RFID tag will be passive-energized by RFID scanner 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Constraint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RFID tag will be maximum of 5 centimeters long, 5 centimeters wide, and 2 centimeters thick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Constraint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database will be able to manage more than 100 personnel records and not more than 200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Constraint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Non-Technical (5)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All aspects of the system will conform to the Health Insurance Portability and Accountability Act (HIPAA)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Constraints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RFID tag and scanner will conform to all Federal Communications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firstLine="252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Constraints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Commission (FCC) radio spectrum allocation regulations for RFID devices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TriageTag application will be deployable on an open source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TriageTag system will employ commercial off the shelf components (COTS)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All medical records will be encrypted according to the AES specification 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system will conform to HIPAA Security Rule 45 C.F.R. §§ 160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system will conform to HIPAA Security Rule 45 C.F.R. §§ 162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system will conform to HIPAA Security Rule 45 C.F.R. §§ 164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system will conform to IEEE Standard 1451.7-2010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system will conform to IEEE Standard 11073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Advanced Encryption Standard (AES)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 (TCP)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obert L" w:id="2" w:date="2016-02-26T22:43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Erik Buck" w:id="13" w:date="2016-02-21T21:1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is the requirement for a client application?</w:t>
      </w:r>
    </w:p>
  </w:comment>
  <w:comment w:author="Robert L" w:id="19" w:date="2016-02-26T22:58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22" w:date="2016-03-03T00:19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0" w:date="2016-03-02T23:48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Erik Buck" w:id="17" w:date="2016-02-21T21:2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does it have to be internal? Why does it have to be a battery as opposed to fuel cell or super capacitor?</w:t>
      </w:r>
    </w:p>
  </w:comment>
  <w:comment w:author="Robert L" w:id="4" w:date="2016-03-03T00:0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Erik Buck" w:id="23" w:date="2016-02-21T21:2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does this mean?</w:t>
      </w:r>
    </w:p>
  </w:comment>
  <w:comment w:author="Jonathan Carpenter" w:id="11" w:date="2016-03-03T00:02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transfered</w:t>
      </w:r>
    </w:p>
  </w:comment>
  <w:comment w:author="Jonathan Carpenter" w:id="12" w:date="2016-03-03T00:02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transferred*</w:t>
      </w:r>
    </w:p>
  </w:comment>
  <w:comment w:author="Robert L" w:id="5" w:date="2016-03-02T22:29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7" w:date="2016-03-03T00:1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8" w:date="2016-02-26T22:4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3" w:date="2016-03-03T00:00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18" w:date="2016-02-26T22:52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9" w:date="2016-02-26T21:4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Buck reccomendation</w:t>
      </w:r>
    </w:p>
  </w:comment>
  <w:comment w:author="Vincent Haenni" w:id="10" w:date="2016-02-22T22:47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http://www.usb.org/developers/usb20/backgrounder/</w:t>
      </w:r>
    </w:p>
  </w:comment>
  <w:comment w:author="Robert L" w:id="15" w:date="2016-02-26T22:52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14" w:date="2016-02-26T22:44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21" w:date="2016-03-03T00:2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16" w:date="2016-02-26T22:52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20" w:date="2016-03-03T00:22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6" w:date="2016-03-03T00:05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  <w:comment w:author="Robert L" w:id="1" w:date="2016-02-26T22:3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Transferred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